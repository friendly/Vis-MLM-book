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AA21C5">
      <w:pPr>
        <w:pStyle w:val="Title"/>
        <w:rPr>
          <w:sz w:val="48"/>
          <w:szCs w:val="48"/>
        </w:rPr>
      </w:pPr>
      <w:r w:rsidRPr="00AA21C5">
        <w:rPr>
          <w:sz w:val="48"/>
          <w:szCs w:val="48"/>
        </w:rPr>
        <w:t>Chapman &amp; Hall / CRT Statistics Books: Proposal</w:t>
      </w:r>
    </w:p>
    <w:p w14:paraId="7928AD51" w14:textId="77777777" w:rsidR="00AA21C5" w:rsidRDefault="00AA21C5" w:rsidP="00AA21C5"/>
    <w:p w14:paraId="07F74C5D" w14:textId="72D4C122" w:rsidR="00AA21C5" w:rsidRDefault="00AA21C5" w:rsidP="00AA21C5">
      <w:pPr>
        <w:pStyle w:val="Heading2"/>
      </w:pPr>
      <w:r>
        <w:t>Proposed title</w:t>
      </w:r>
    </w:p>
    <w:p w14:paraId="69442844" w14:textId="1AD567AE" w:rsidR="00AA21C5" w:rsidRPr="00703E0D" w:rsidRDefault="00AA21C5" w:rsidP="00AA21C5">
      <w:pPr>
        <w:rPr>
          <w:b/>
          <w:bCs/>
        </w:rPr>
      </w:pPr>
      <w:r w:rsidRPr="00703E0D">
        <w:rPr>
          <w:b/>
          <w:bCs/>
        </w:rPr>
        <w:t>Visualizing Multivariate Data and Models in R</w:t>
      </w:r>
    </w:p>
    <w:p w14:paraId="2A90216C" w14:textId="2B5B0CC9" w:rsidR="00703E0D" w:rsidRDefault="00703E0D" w:rsidP="00006E60">
      <w:pPr>
        <w:pStyle w:val="Heading2"/>
      </w:pPr>
      <w:r>
        <w:t>Author</w:t>
      </w:r>
    </w:p>
    <w:p w14:paraId="699C8E0D" w14:textId="391D0B6F" w:rsidR="00703E0D" w:rsidRPr="00703E0D" w:rsidRDefault="00703E0D" w:rsidP="00703E0D">
      <w:r>
        <w:t xml:space="preserve">Michael Friendly, York University, </w:t>
      </w:r>
      <w:hyperlink r:id="rId5" w:history="1">
        <w:r w:rsidRPr="00021649">
          <w:rPr>
            <w:rStyle w:val="Hyperlink"/>
          </w:rPr>
          <w:t>friendly@yorku.ca</w:t>
        </w:r>
      </w:hyperlink>
      <w:r>
        <w:t xml:space="preserve">, with assistance of Udi Alter, York University, </w:t>
      </w:r>
      <w:hyperlink r:id="rId6" w:history="1">
        <w:r w:rsidRPr="00021649">
          <w:rPr>
            <w:rStyle w:val="Hyperlink"/>
          </w:rPr>
          <w:t>udialter@yorku.ca</w:t>
        </w:r>
      </w:hyperlink>
      <w:r>
        <w:t xml:space="preserve"> </w:t>
      </w:r>
    </w:p>
    <w:p w14:paraId="79CD1423" w14:textId="1520E8D0" w:rsidR="00AA21C5" w:rsidRDefault="00AA21C5" w:rsidP="00006E60">
      <w:pPr>
        <w:pStyle w:val="Heading2"/>
      </w:pPr>
      <w:r>
        <w:t>Contents</w:t>
      </w:r>
    </w:p>
    <w:p w14:paraId="62ECC73A" w14:textId="33EE2F2C" w:rsidR="00006E60" w:rsidRPr="00006E60" w:rsidRDefault="00C14DB2" w:rsidP="00006E60">
      <w:r>
        <w:t>An in-progress outline with some description is attached.</w:t>
      </w:r>
      <w:ins w:id="0" w:author="Michael L Friendly" w:date="2023-09-19T16:40:00Z">
        <w:r w:rsidR="002D5825">
          <w:t xml:space="preserve"> Reviewer</w:t>
        </w:r>
      </w:ins>
      <w:ins w:id="1" w:author="Michael L Friendly" w:date="2023-09-19T16:41:00Z">
        <w:r w:rsidR="002D5825">
          <w:t xml:space="preserve">s who wish to see the current state can visit the GitHub repository, </w:t>
        </w:r>
      </w:ins>
      <w:ins w:id="2" w:author="Michael L Friendly" w:date="2023-09-19T16:42:00Z">
        <w:r w:rsidR="002D5825">
          <w:fldChar w:fldCharType="begin"/>
        </w:r>
        <w:r w:rsidR="002D5825">
          <w:instrText>HYPERLINK "</w:instrText>
        </w:r>
        <w:r w:rsidR="002D5825" w:rsidRPr="002D5825">
          <w:instrText>https://github.com/friendly/Vis-MLM-quarto</w:instrText>
        </w:r>
        <w:r w:rsidR="002D5825">
          <w:instrText>"</w:instrText>
        </w:r>
        <w:r w:rsidR="002D5825">
          <w:fldChar w:fldCharType="separate"/>
        </w:r>
        <w:r w:rsidR="002D5825" w:rsidRPr="00DB0825">
          <w:rPr>
            <w:rStyle w:val="Hyperlink"/>
          </w:rPr>
          <w:t>https://github.com/friendly/Vis-MLM-quarto</w:t>
        </w:r>
        <w:r w:rsidR="002D5825">
          <w:fldChar w:fldCharType="end"/>
        </w:r>
        <w:r w:rsidR="002D5825">
          <w:t xml:space="preserve"> </w:t>
        </w:r>
      </w:ins>
    </w:p>
    <w:p w14:paraId="6CB07900" w14:textId="6170DEA5" w:rsidR="00AA21C5" w:rsidRDefault="00AA21C5" w:rsidP="00006E60">
      <w:pPr>
        <w:pStyle w:val="Heading2"/>
      </w:pPr>
      <w:r>
        <w:t>Subject</w:t>
      </w:r>
    </w:p>
    <w:p w14:paraId="0AEBE358" w14:textId="4EC69D74" w:rsidR="00C63B6B" w:rsidRDefault="00AA21C5" w:rsidP="00AA21C5">
      <w:r>
        <w:t xml:space="preserve">Data visualization methods for statistical analysis are well-developed for simple linear models </w:t>
      </w:r>
      <w:ins w:id="3" w:author="Udi Alter" w:date="2023-09-11T16:56:00Z">
        <w:r w:rsidR="00440BA9">
          <w:t>with</w:t>
        </w:r>
      </w:ins>
      <w:del w:id="4" w:author="Udi Alter" w:date="2023-09-11T16:56:00Z">
        <w:r w:rsidDel="00440BA9">
          <w:delText>for</w:delText>
        </w:r>
      </w:del>
      <w:r>
        <w:t xml:space="preserve"> a single outcome variable.</w:t>
      </w:r>
      <w:r w:rsidR="00006E60">
        <w:t xml:space="preserve"> However, </w:t>
      </w:r>
      <w:ins w:id="5" w:author="Udi Alter" w:date="2023-09-11T16:56:00Z">
        <w:r w:rsidR="00440BA9">
          <w:t>with</w:t>
        </w:r>
      </w:ins>
      <w:del w:id="6" w:author="Udi Alter" w:date="2023-09-11T16:56:00Z">
        <w:r w:rsidR="00006E60" w:rsidDel="00440BA9">
          <w:delText>in</w:delText>
        </w:r>
      </w:del>
      <w:r w:rsidR="00006E60">
        <w:t xml:space="preserve"> applied research</w:t>
      </w:r>
      <w:ins w:id="7" w:author="Udi Alter" w:date="2023-09-11T16:56:00Z">
        <w:r w:rsidR="00440BA9">
          <w:t xml:space="preserve"> in the social </w:t>
        </w:r>
      </w:ins>
      <w:ins w:id="8" w:author="Udi Alter" w:date="2023-09-11T16:57:00Z">
        <w:r w:rsidR="00440BA9">
          <w:t>sciences</w:t>
        </w:r>
      </w:ins>
      <w:ins w:id="9" w:author="Udi Alter" w:date="2023-09-11T16:56:00Z">
        <w:r w:rsidR="00440BA9">
          <w:t>,</w:t>
        </w:r>
      </w:ins>
      <w:r w:rsidR="00006E60">
        <w:t xml:space="preserve"> it is often the case that the phenomena of interest (</w:t>
      </w:r>
      <w:ins w:id="10" w:author="Udi Alter" w:date="2023-09-11T16:56:00Z">
        <w:r w:rsidR="00440BA9">
          <w:t xml:space="preserve">e.g., </w:t>
        </w:r>
      </w:ins>
      <w:r w:rsidR="00006E60">
        <w:t>depression, job satisfaction, academic achievement, childhood ADHD disorders</w:t>
      </w:r>
      <w:ins w:id="11" w:author="Udi Alter" w:date="2023-09-11T16:57:00Z">
        <w:r w:rsidR="00440BA9">
          <w:t>, etc.</w:t>
        </w:r>
      </w:ins>
      <w:r w:rsidR="00006E60">
        <w:t xml:space="preserve">) can be measured in several different ways or related aspects.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the same, or different ways? </w:t>
      </w:r>
      <w:r w:rsidR="00006E60">
        <w:t xml:space="preserve">In such cases, much more can be understood from a multivariate approach that takes the correlations among the outcomes into account. </w:t>
      </w:r>
      <w:r w:rsidR="00C63B6B">
        <w:t>Yet</w:t>
      </w:r>
      <w:ins w:id="12" w:author="Udi Alter" w:date="2023-09-11T16:58:00Z">
        <w:r w:rsidR="00440BA9">
          <w:t>,</w:t>
        </w:r>
      </w:ins>
      <w:r w:rsidR="00C63B6B">
        <w:t xml:space="preserve"> s</w:t>
      </w:r>
      <w:r w:rsidR="00006E60">
        <w:t>adly, researchers typically examine the outcomes one by one</w:t>
      </w:r>
      <w:ins w:id="13" w:author="Udi Alter" w:date="2023-09-11T16:58:00Z">
        <w:r w:rsidR="00440BA9">
          <w:t xml:space="preserve"> </w:t>
        </w:r>
      </w:ins>
      <w:ins w:id="14" w:author="Udi Alter" w:date="2023-09-11T16:59:00Z">
        <w:r w:rsidR="00440BA9">
          <w:t>which often only tells part of the data story.</w:t>
        </w:r>
      </w:ins>
      <w:del w:id="15" w:author="Udi Alter" w:date="2023-09-11T16:58:00Z">
        <w:r w:rsidR="00006E60" w:rsidDel="00440BA9">
          <w:delText xml:space="preserve">.  </w:delText>
        </w:r>
      </w:del>
    </w:p>
    <w:p w14:paraId="57CEF6CE" w14:textId="3CDF315C" w:rsidR="00C63B6B" w:rsidRDefault="00C63B6B" w:rsidP="00AA21C5">
      <w:r>
        <w:t>The statistical leap from univariate to multivariate methods is quite simple</w:t>
      </w:r>
      <w:del w:id="16" w:author="Udi Alter" w:date="2023-09-11T16:59:00Z">
        <w:r w:rsidDel="00440BA9">
          <w:delText>,</w:delText>
        </w:r>
      </w:del>
      <w:r>
        <w:t xml:space="preserve"> because the classical models for ANOVA and regression</w:t>
      </w:r>
      <w:r w:rsidR="00703E0D">
        <w:t>:</w:t>
      </w:r>
      <w:r>
        <w:t xml:space="preserve"> </w:t>
      </w:r>
    </w:p>
    <w:p w14:paraId="3E431F0D" w14:textId="3325F50A" w:rsidR="00C63B6B" w:rsidRDefault="00440BA9" w:rsidP="00C63B6B">
      <w:pPr>
        <w:pStyle w:val="ListParagraph"/>
        <w:numPr>
          <w:ilvl w:val="0"/>
          <w:numId w:val="1"/>
        </w:numPr>
      </w:pPr>
      <w:ins w:id="17" w:author="Udi Alter" w:date="2023-09-11T17:00:00Z">
        <w:r>
          <w:t>G</w:t>
        </w:r>
      </w:ins>
      <w:del w:id="18" w:author="Udi Alter" w:date="2023-09-11T17:00:00Z">
        <w:r w:rsidR="00C63B6B" w:rsidDel="00440BA9">
          <w:delText>g</w:delText>
        </w:r>
      </w:del>
      <w:r w:rsidR="00C63B6B">
        <w:t xml:space="preserve">eneralize directly to analogous models for MANOVA and multivariate regression, </w:t>
      </w:r>
    </w:p>
    <w:p w14:paraId="654253B5" w14:textId="10DD8059" w:rsidR="00C63B6B" w:rsidRDefault="00440BA9" w:rsidP="00C63B6B">
      <w:pPr>
        <w:pStyle w:val="ListParagraph"/>
        <w:numPr>
          <w:ilvl w:val="0"/>
          <w:numId w:val="1"/>
        </w:numPr>
      </w:pPr>
      <w:ins w:id="19" w:author="Udi Alter" w:date="2023-09-11T17:00:00Z">
        <w:r>
          <w:t>S</w:t>
        </w:r>
      </w:ins>
      <w:del w:id="20" w:author="Udi Alter" w:date="2023-09-11T17:00:00Z">
        <w:r w:rsidR="00C63B6B" w:rsidDel="00440BA9">
          <w:delText>s</w:delText>
        </w:r>
      </w:del>
      <w:r w:rsidR="00C63B6B">
        <w:t>tatistical multivariate tests are straightforward extensions of standard F- and t-tests,</w:t>
      </w:r>
    </w:p>
    <w:p w14:paraId="30FF7467" w14:textId="4F1D2A77" w:rsidR="00C63B6B" w:rsidRDefault="00440BA9" w:rsidP="00AA21C5">
      <w:pPr>
        <w:pStyle w:val="ListParagraph"/>
        <w:numPr>
          <w:ilvl w:val="0"/>
          <w:numId w:val="1"/>
        </w:numPr>
      </w:pPr>
      <w:ins w:id="21" w:author="Udi Alter" w:date="2023-09-11T17:00:00Z">
        <w:r>
          <w:t>U</w:t>
        </w:r>
      </w:ins>
      <w:del w:id="22" w:author="Udi Alter" w:date="2023-09-11T17:00:00Z">
        <w:r w:rsidR="00703E0D" w:rsidDel="00440BA9">
          <w:delText>u</w:delText>
        </w:r>
      </w:del>
      <w:r w:rsidR="00703E0D">
        <w:t xml:space="preserve">nivariate intervals become ellipses (and </w:t>
      </w:r>
      <w:r w:rsidR="00A24CAD">
        <w:t>ellipsoids!</w:t>
      </w:r>
      <w:r w:rsidR="00703E0D">
        <w:t>), showing location, covariation</w:t>
      </w:r>
      <w:ins w:id="23" w:author="Udi Alter" w:date="2023-09-11T17:01:00Z">
        <w:r>
          <w:t>,</w:t>
        </w:r>
      </w:ins>
      <w:r w:rsidR="00703E0D">
        <w:t xml:space="preserve"> and precision.</w:t>
      </w:r>
    </w:p>
    <w:p w14:paraId="07B0CB16" w14:textId="7ECDEABA" w:rsidR="00AA21C5" w:rsidRDefault="00006E60" w:rsidP="00AA21C5">
      <w:r>
        <w:t xml:space="preserve">This book brings together a collection of novel techniques I and others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8A6E02">
      <w:pPr>
        <w:pStyle w:val="ListParagraph"/>
        <w:numPr>
          <w:ilvl w:val="0"/>
          <w:numId w:val="2"/>
        </w:numPr>
      </w:pPr>
      <w:r>
        <w:t>Statistical data visualization is cast in a general framework by goal (see the data, visualize a model, diagnose problems), rather than a categorization by graphic types.</w:t>
      </w:r>
    </w:p>
    <w:p w14:paraId="41818678" w14:textId="08A42F42" w:rsidR="00703E0D" w:rsidRDefault="00703E0D" w:rsidP="008A6E02">
      <w:pPr>
        <w:pStyle w:val="ListParagraph"/>
        <w:numPr>
          <w:ilvl w:val="0"/>
          <w:numId w:val="2"/>
        </w:numPr>
      </w:pPr>
      <w:r w:rsidRPr="00703E0D">
        <w:t xml:space="preserve">Data ellipses </w:t>
      </w:r>
      <w:ins w:id="24" w:author="Udi Alter" w:date="2023-09-11T17:01:00Z">
        <w:r w:rsidR="00440BA9">
          <w:t>and</w:t>
        </w:r>
      </w:ins>
      <w:del w:id="25" w:author="Udi Alter" w:date="2023-09-11T17:01:00Z">
        <w:r w:rsidRPr="00703E0D" w:rsidDel="00440BA9">
          <w:delText>&amp;</w:delText>
        </w:r>
      </w:del>
      <w:r w:rsidRPr="00703E0D">
        <w:t xml:space="preserve"> confidence ellipses are</w:t>
      </w:r>
      <w:r>
        <w:t xml:space="preserve"> widely used as simple, effective summaries of data and fitted model parameters.</w:t>
      </w:r>
    </w:p>
    <w:p w14:paraId="268FA81E" w14:textId="6CC30ED7" w:rsidR="008A6E02" w:rsidRDefault="008A6E02" w:rsidP="008A6E02">
      <w:pPr>
        <w:pStyle w:val="ListParagraph"/>
        <w:numPr>
          <w:ilvl w:val="0"/>
          <w:numId w:val="2"/>
        </w:numPr>
      </w:pPr>
      <w:r>
        <w:t>These graphical tools can be used to understand or explain a wide variety of statistical concepts, phenomena</w:t>
      </w:r>
      <w:ins w:id="26" w:author="Udi Alter" w:date="2023-09-11T17:02:00Z">
        <w:r w:rsidR="00440BA9">
          <w:t>,</w:t>
        </w:r>
      </w:ins>
      <w:r>
        <w:t xml:space="preserve"> and paradoxes.</w:t>
      </w:r>
    </w:p>
    <w:p w14:paraId="1980F36E" w14:textId="07D900E9" w:rsidR="00703E0D" w:rsidRDefault="00703E0D" w:rsidP="008A6E02">
      <w:pPr>
        <w:pStyle w:val="ListParagraph"/>
        <w:numPr>
          <w:ilvl w:val="0"/>
          <w:numId w:val="2"/>
        </w:numPr>
      </w:pPr>
      <w:r>
        <w:t>The HE (“hypothesis – error”) plot framework provides a simple way to understand the results of statistical tests and the relations among response outcomes.</w:t>
      </w:r>
    </w:p>
    <w:p w14:paraId="65C0DE5A" w14:textId="3C00705F" w:rsidR="00A24CAD" w:rsidRDefault="00A24CAD" w:rsidP="008A6E02">
      <w:pPr>
        <w:pStyle w:val="ListParagraph"/>
        <w:numPr>
          <w:ilvl w:val="0"/>
          <w:numId w:val="2"/>
        </w:numPr>
      </w:pPr>
      <w:r>
        <w:t>Reduced-rank methods are widely applicable to visualize a more-than-2D problem in a</w:t>
      </w:r>
      <w:r w:rsidR="00134F7D">
        <w:t xml:space="preserve"> 2D “shadow” that squeezes the most juice out of data or a model for a particular purpose.</w:t>
      </w:r>
    </w:p>
    <w:p w14:paraId="0FF0CC84" w14:textId="59C043DD" w:rsidR="00134F7D" w:rsidRDefault="00134F7D" w:rsidP="00134F7D">
      <w:pPr>
        <w:ind w:left="360"/>
        <w:rPr>
          <w:ins w:id="27" w:author="Michael L Friendly" w:date="2023-09-19T16:44:00Z"/>
        </w:rPr>
      </w:pPr>
      <w:r>
        <w:lastRenderedPageBreak/>
        <w:t>Some key pedagogical features are:</w:t>
      </w:r>
    </w:p>
    <w:p w14:paraId="5F131FCE" w14:textId="3CE722B6" w:rsidR="002D5825" w:rsidRDefault="002D5825" w:rsidP="005167C5">
      <w:pPr>
        <w:pStyle w:val="ListParagraph"/>
        <w:numPr>
          <w:ilvl w:val="0"/>
          <w:numId w:val="4"/>
        </w:numPr>
        <w:rPr>
          <w:ins w:id="28" w:author="Michael L Friendly" w:date="2023-09-19T16:58:00Z"/>
        </w:rPr>
      </w:pPr>
      <w:ins w:id="29" w:author="Michael L Friendly" w:date="2023-09-19T16:44:00Z">
        <w:r>
          <w:t>Conceptual diagrams are used throughout</w:t>
        </w:r>
      </w:ins>
      <w:ins w:id="30" w:author="Michael L Friendly" w:date="2023-09-19T16:57:00Z">
        <w:r>
          <w:t xml:space="preserve"> to illustrate</w:t>
        </w:r>
        <w:r w:rsidR="005167C5">
          <w:t xml:space="preserve"> the main ideas behind statistical and graphical methods</w:t>
        </w:r>
      </w:ins>
    </w:p>
    <w:p w14:paraId="7C180032" w14:textId="2F5FC940" w:rsidR="005167C5" w:rsidRDefault="005167C5" w:rsidP="005167C5">
      <w:pPr>
        <w:pStyle w:val="ListParagraph"/>
        <w:numPr>
          <w:ilvl w:val="0"/>
          <w:numId w:val="4"/>
        </w:numPr>
        <w:rPr>
          <w:ins w:id="31" w:author="Michael L Friendly" w:date="2023-09-19T17:01:00Z"/>
        </w:rPr>
      </w:pPr>
      <w:ins w:id="32" w:author="Michael L Friendly" w:date="2023-09-19T16:59:00Z">
        <w:r>
          <w:t>Infobox</w:t>
        </w:r>
      </w:ins>
      <w:ins w:id="33" w:author="Michael L Friendly" w:date="2023-09-19T17:00:00Z">
        <w:r>
          <w:t xml:space="preserve">es or “callouts” are used to explain related ideas so as to interfere </w:t>
        </w:r>
      </w:ins>
      <w:ins w:id="34" w:author="Michael L Friendly" w:date="2023-09-19T17:01:00Z">
        <w:r>
          <w:t>little with the main flow of the narrative.</w:t>
        </w:r>
      </w:ins>
    </w:p>
    <w:p w14:paraId="2635EED7" w14:textId="64DB4B4C" w:rsidR="005167C5" w:rsidRDefault="005167C5" w:rsidP="005167C5">
      <w:pPr>
        <w:pStyle w:val="ListParagraph"/>
        <w:numPr>
          <w:ilvl w:val="0"/>
          <w:numId w:val="4"/>
        </w:numPr>
        <w:pPrChange w:id="35" w:author="Michael L Friendly" w:date="2023-09-19T16:58:00Z">
          <w:pPr>
            <w:ind w:left="360"/>
          </w:pPr>
        </w:pPrChange>
      </w:pPr>
      <w:ins w:id="36" w:author="Michael L Friendly" w:date="2023-09-19T17:01:00Z">
        <w:r>
          <w:t>…</w:t>
        </w:r>
      </w:ins>
    </w:p>
    <w:p w14:paraId="3467CBA4" w14:textId="77777777" w:rsidR="00134F7D" w:rsidRDefault="00134F7D" w:rsidP="00134F7D">
      <w:pPr>
        <w:ind w:left="360"/>
      </w:pPr>
    </w:p>
    <w:p w14:paraId="75A25A5E" w14:textId="77777777" w:rsidR="00134F7D" w:rsidRPr="00703E0D" w:rsidRDefault="00134F7D" w:rsidP="00134F7D">
      <w:pPr>
        <w:ind w:left="360"/>
      </w:pPr>
    </w:p>
    <w:p w14:paraId="5C125F3B" w14:textId="241A6D07" w:rsidR="008A6E02" w:rsidRDefault="008A6E02" w:rsidP="00C14DB2">
      <w:pPr>
        <w:pStyle w:val="Heading2"/>
      </w:pPr>
      <w:r>
        <w:t>Related books</w:t>
      </w:r>
    </w:p>
    <w:p w14:paraId="2C373347" w14:textId="6A3538FB" w:rsidR="008A6E02" w:rsidRDefault="008A6E02" w:rsidP="008A6E02">
      <w:r>
        <w:t xml:space="preserve">There are </w:t>
      </w:r>
      <w:del w:id="37" w:author="Udi Alter" w:date="2023-09-11T17:03:00Z">
        <w:r w:rsidDel="00440BA9">
          <w:delText>a number of</w:delText>
        </w:r>
      </w:del>
      <w:ins w:id="38" w:author="Udi Alter" w:date="2023-09-11T17:03:00Z">
        <w:r w:rsidR="00440BA9">
          <w:t>several</w:t>
        </w:r>
      </w:ins>
      <w:r>
        <w:t xml:space="preserve"> textbooks and monographs on multivariate data analysis, but </w:t>
      </w:r>
      <w:del w:id="39" w:author="Udi Alter" w:date="2023-09-11T17:03:00Z">
        <w:r w:rsidDel="00440BA9">
          <w:delText xml:space="preserve">there are </w:delText>
        </w:r>
      </w:del>
      <w:r>
        <w:t xml:space="preserve">none </w:t>
      </w:r>
      <w:del w:id="40" w:author="Udi Alter" w:date="2023-09-11T17:03:00Z">
        <w:r w:rsidDel="00440BA9">
          <w:delText xml:space="preserve">that </w:delText>
        </w:r>
      </w:del>
      <w:r>
        <w:t>focus</w:t>
      </w:r>
      <w:r w:rsidR="00725C0B">
        <w:t xml:space="preserve"> mainly</w:t>
      </w:r>
      <w:r>
        <w:t xml:space="preserve"> on data visualization and graphical methods.</w:t>
      </w:r>
      <w:r w:rsidR="00725C0B">
        <w:t xml:space="preserve"> Everitt &amp; Hothorn (2011) do use R, but not with an</w:t>
      </w:r>
      <w:r w:rsidR="00CB1CAE">
        <w:t>y</w:t>
      </w:r>
      <w:r w:rsidR="00725C0B">
        <w:t xml:space="preserve"> incisive graphics.</w:t>
      </w:r>
    </w:p>
    <w:p w14:paraId="704651D7" w14:textId="7579A9F5" w:rsidR="008A6E02" w:rsidRDefault="008A6E02" w:rsidP="008A6E02">
      <w:r>
        <w:t>A few texts on multivariate methods are:</w:t>
      </w:r>
    </w:p>
    <w:p w14:paraId="01A49A13" w14:textId="36D1B6B7" w:rsidR="008A6E02" w:rsidRDefault="008A6E02" w:rsidP="008A6E02">
      <w:r w:rsidRPr="008A6E02">
        <w:t>Timm, N. H. (1975). </w:t>
      </w:r>
      <w:r w:rsidRPr="008A6E02">
        <w:rPr>
          <w:i/>
          <w:iCs/>
        </w:rPr>
        <w:t>Multivariate Analysis with Applications in Education and Psychology</w:t>
      </w:r>
      <w:r w:rsidRPr="008A6E02">
        <w:t>. Wadsworth (Brooks/Cole)</w:t>
      </w:r>
    </w:p>
    <w:p w14:paraId="7524D7DF" w14:textId="5F7B3575" w:rsidR="008A6E02" w:rsidRDefault="00806DF8" w:rsidP="008A6E02">
      <w:r w:rsidRPr="00806DF8">
        <w:t>Everitt, B., &amp; Hothorn, T. (2011). </w:t>
      </w:r>
      <w:r w:rsidRPr="00806DF8">
        <w:rPr>
          <w:i/>
          <w:iCs/>
        </w:rPr>
        <w:t>An Introduction to Applied Multivariate Analysis with R</w:t>
      </w:r>
      <w:r w:rsidRPr="00806DF8">
        <w:t>. Springer New York</w:t>
      </w:r>
    </w:p>
    <w:p w14:paraId="7B174655" w14:textId="363A3973" w:rsidR="00725C0B" w:rsidRPr="008A6E02" w:rsidRDefault="00725C0B" w:rsidP="008A6E02">
      <w:r w:rsidRPr="00725C0B">
        <w:t>Tabachnick, B. G., &amp; Fidell, L. S. (2019). </w:t>
      </w:r>
      <w:r w:rsidRPr="00725C0B">
        <w:rPr>
          <w:i/>
          <w:iCs/>
        </w:rPr>
        <w:t>Using Multivariate Statistics</w:t>
      </w:r>
      <w:r w:rsidRPr="00725C0B">
        <w:t> (7 ed.). Pearson.</w:t>
      </w:r>
    </w:p>
    <w:p w14:paraId="18495669" w14:textId="0967541C" w:rsidR="00FD1A68" w:rsidRPr="00703E0D" w:rsidRDefault="00FD1A68" w:rsidP="00C14DB2">
      <w:pPr>
        <w:pStyle w:val="Heading2"/>
      </w:pPr>
      <w:r w:rsidRPr="00703E0D">
        <w:t>Audience</w:t>
      </w:r>
    </w:p>
    <w:p w14:paraId="1E358B2E" w14:textId="7E8F2A30" w:rsidR="009A46D1" w:rsidRDefault="00FD1A68" w:rsidP="00AA21C5">
      <w:r>
        <w:t xml:space="preserve">This book is aimed at advanced undergraduates, graduate students and researchers wishing to learn and apply multivariate techniques. </w:t>
      </w:r>
    </w:p>
    <w:p w14:paraId="1BA269EC" w14:textId="76B0D553" w:rsidR="00725C0B" w:rsidRDefault="00725C0B" w:rsidP="00725C0B">
      <w:pPr>
        <w:pStyle w:val="Heading2"/>
      </w:pPr>
      <w:r>
        <w:t>Production</w:t>
      </w:r>
    </w:p>
    <w:p w14:paraId="6E32A3DC" w14:textId="01015996" w:rsidR="00725C0B" w:rsidRDefault="00725C0B" w:rsidP="00725C0B">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725C0B">
      <w:r>
        <w:t>The book is being written using RStudio, Rmarkdown and Quarto. In writing, I’m using primarily HTML format and would like to</w:t>
      </w:r>
      <w:r w:rsidR="009A46D1">
        <w:t xml:space="preserve"> make pre-publication drafts publicly available for comment and suggestions by colleagues. I expect to be able to have this translated to LaTeX, using the standard CRC krantz.cls, though some assistance with this might be necessary.</w:t>
      </w:r>
    </w:p>
    <w:p w14:paraId="61CC9A59" w14:textId="213835BF" w:rsidR="009A46D1" w:rsidRDefault="009A46D1" w:rsidP="00725C0B">
      <w:r>
        <w:t>I expect to complete a first draft of the book in the summer of 2024.</w:t>
      </w:r>
    </w:p>
    <w:p w14:paraId="552E634A" w14:textId="7EA1582B" w:rsidR="009A46D1" w:rsidRDefault="009A46D1" w:rsidP="009A46D1">
      <w:pPr>
        <w:pStyle w:val="Heading2"/>
      </w:pPr>
      <w:r>
        <w:t>Reviews</w:t>
      </w:r>
    </w:p>
    <w:p w14:paraId="041932E4" w14:textId="4BD1C6B0" w:rsidR="009A46D1" w:rsidRDefault="009A46D1" w:rsidP="009A46D1">
      <w:r>
        <w:t xml:space="preserve">John Fox, </w:t>
      </w:r>
      <w:hyperlink r:id="rId7" w:history="1">
        <w:r w:rsidRPr="00C45272">
          <w:rPr>
            <w:rStyle w:val="Hyperlink"/>
          </w:rPr>
          <w:t>jfox@mcmaster.ca</w:t>
        </w:r>
      </w:hyperlink>
    </w:p>
    <w:p w14:paraId="18A20BE4" w14:textId="368119CD" w:rsidR="009A46D1" w:rsidRPr="009A46D1" w:rsidRDefault="00757A73" w:rsidP="009A46D1">
      <w:r>
        <w:t xml:space="preserve">Georges Monette, </w:t>
      </w:r>
      <w:hyperlink r:id="rId8" w:history="1">
        <w:r w:rsidRPr="00C45272">
          <w:rPr>
            <w:rStyle w:val="Hyperlink"/>
          </w:rPr>
          <w:t>georges@yorku.ca</w:t>
        </w:r>
      </w:hyperlink>
      <w:r>
        <w:t xml:space="preserve"> </w:t>
      </w:r>
    </w:p>
    <w:p w14:paraId="169CEE2A" w14:textId="55526660" w:rsidR="009A46D1" w:rsidRDefault="009A46D1" w:rsidP="009A46D1">
      <w:pPr>
        <w:pStyle w:val="Heading2"/>
      </w:pPr>
      <w:r>
        <w:t>Marketing</w:t>
      </w:r>
    </w:p>
    <w:p w14:paraId="1D6982D3" w14:textId="77777777" w:rsidR="009A46D1" w:rsidRDefault="009A46D1" w:rsidP="009A46D1">
      <w:r>
        <w:t>Key features:</w:t>
      </w:r>
    </w:p>
    <w:p w14:paraId="73CC89A7" w14:textId="3C6BF7DA" w:rsidR="009A46D1" w:rsidRDefault="009A46D1" w:rsidP="009A46D1">
      <w:r>
        <w:lastRenderedPageBreak/>
        <w:t>Key words:</w:t>
      </w:r>
      <w:ins w:id="41" w:author="Michael L Friendly" w:date="2023-09-19T16:42:00Z">
        <w:r w:rsidR="002D5825">
          <w:t xml:space="preserve"> </w:t>
        </w:r>
      </w:ins>
      <w:ins w:id="42" w:author="Michael L Friendly" w:date="2023-09-19T16:43:00Z">
        <w:r w:rsidR="002D5825">
          <w:t>data visualization; multivariate analysis; …</w:t>
        </w:r>
      </w:ins>
    </w:p>
    <w:p w14:paraId="08C9C3EE" w14:textId="77777777" w:rsidR="009A46D1" w:rsidRDefault="009A46D1" w:rsidP="009A46D1">
      <w:r>
        <w:t>Markets:</w:t>
      </w:r>
    </w:p>
    <w:p w14:paraId="3F6E4978" w14:textId="77777777" w:rsidR="009A46D1" w:rsidRDefault="009A46D1" w:rsidP="009A46D1">
      <w:pPr>
        <w:pStyle w:val="ListParagraph"/>
        <w:numPr>
          <w:ilvl w:val="0"/>
          <w:numId w:val="3"/>
        </w:numPr>
      </w:pPr>
      <w:r w:rsidRPr="009A46D1">
        <w:t>STA07A-Statistics-Statistical Theory &amp; Methods</w:t>
      </w:r>
    </w:p>
    <w:p w14:paraId="0505496E" w14:textId="77777777" w:rsidR="009A46D1" w:rsidRDefault="009A46D1" w:rsidP="009A46D1">
      <w:pPr>
        <w:pStyle w:val="ListParagraph"/>
        <w:numPr>
          <w:ilvl w:val="0"/>
          <w:numId w:val="3"/>
        </w:numPr>
      </w:pPr>
      <w:r w:rsidRPr="009A46D1">
        <w:t>STA12A-Statistics-Statistics for the Social and Behavioral Sciences</w:t>
      </w:r>
    </w:p>
    <w:p w14:paraId="36DEA35B" w14:textId="77777777" w:rsidR="009A46D1" w:rsidRPr="009A46D1" w:rsidRDefault="009A46D1" w:rsidP="009A46D1">
      <w:pPr>
        <w:pStyle w:val="ListParagraph"/>
        <w:numPr>
          <w:ilvl w:val="0"/>
          <w:numId w:val="3"/>
        </w:numPr>
      </w:pPr>
      <w:r w:rsidRPr="009A46D1">
        <w:t>CMS08-Computer Science &amp; Engineering-Visualization</w:t>
      </w:r>
    </w:p>
    <w:p w14:paraId="6028C1BA" w14:textId="77777777" w:rsidR="009A46D1" w:rsidRPr="00725C0B" w:rsidRDefault="009A46D1" w:rsidP="00725C0B"/>
    <w:p w14:paraId="61DCCF91" w14:textId="77777777" w:rsidR="00725C0B" w:rsidRDefault="00725C0B" w:rsidP="00AA21C5"/>
    <w:p w14:paraId="57A61DE3" w14:textId="77777777" w:rsidR="00AA21C5" w:rsidRPr="00AA21C5" w:rsidRDefault="00AA21C5" w:rsidP="00AA21C5"/>
    <w:p w14:paraId="7D7FC610" w14:textId="77777777" w:rsidR="00AA21C5" w:rsidRDefault="00AA21C5"/>
    <w:sectPr w:rsidR="00AA2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L Friendly">
    <w15:presenceInfo w15:providerId="AD" w15:userId="S::friendly@yorku.ca::2a5b5eaf-542e-4adf-942e-df26d249c304"/>
  </w15:person>
  <w15:person w15:author="Udi Alter">
    <w15:presenceInfo w15:providerId="AD" w15:userId="S::udialter@yorku.ca::ca7afdaa-8793-4c03-9af3-91f1e9b1f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8651B"/>
    <w:rsid w:val="00134F7D"/>
    <w:rsid w:val="002D5825"/>
    <w:rsid w:val="00374354"/>
    <w:rsid w:val="00440BA9"/>
    <w:rsid w:val="005167C5"/>
    <w:rsid w:val="00703E0D"/>
    <w:rsid w:val="00725C0B"/>
    <w:rsid w:val="00757A73"/>
    <w:rsid w:val="00806DF8"/>
    <w:rsid w:val="008A6E02"/>
    <w:rsid w:val="00954D80"/>
    <w:rsid w:val="009A46D1"/>
    <w:rsid w:val="00A24CAD"/>
    <w:rsid w:val="00AA21C5"/>
    <w:rsid w:val="00AF6DEA"/>
    <w:rsid w:val="00C14DB2"/>
    <w:rsid w:val="00C63B6B"/>
    <w:rsid w:val="00CB1CAE"/>
    <w:rsid w:val="00EC6872"/>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s@yorku.ca" TargetMode="External"/><Relationship Id="rId3" Type="http://schemas.openxmlformats.org/officeDocument/2006/relationships/settings" Target="settings.xml"/><Relationship Id="rId7" Type="http://schemas.openxmlformats.org/officeDocument/2006/relationships/hyperlink" Target="mailto:jfox@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dialter@yorku.ca" TargetMode="External"/><Relationship Id="rId11" Type="http://schemas.openxmlformats.org/officeDocument/2006/relationships/theme" Target="theme/theme1.xml"/><Relationship Id="rId5" Type="http://schemas.openxmlformats.org/officeDocument/2006/relationships/hyperlink" Target="mailto:friendly@yorku.ca"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3</cp:revision>
  <cp:lastPrinted>2023-09-09T23:30:00Z</cp:lastPrinted>
  <dcterms:created xsi:type="dcterms:W3CDTF">2023-09-11T21:11:00Z</dcterms:created>
  <dcterms:modified xsi:type="dcterms:W3CDTF">2023-09-19T21:01:00Z</dcterms:modified>
</cp:coreProperties>
</file>